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6198B" w14:textId="77777777" w:rsidR="00043363" w:rsidRPr="0024795D" w:rsidRDefault="00043363" w:rsidP="00AE76E5">
      <w:pPr>
        <w:rPr>
          <w:b/>
          <w:sz w:val="40"/>
          <w:lang w:val="en-US"/>
        </w:rPr>
      </w:pPr>
      <w:r w:rsidRPr="0024795D">
        <w:rPr>
          <w:b/>
          <w:sz w:val="40"/>
          <w:lang w:val="en-US"/>
        </w:rPr>
        <w:t>Travel</w:t>
      </w:r>
    </w:p>
    <w:p w14:paraId="7C7EF3BC" w14:textId="77777777" w:rsidR="00DE2EAF" w:rsidRDefault="00DE2EAF" w:rsidP="00CB620A">
      <w:pPr>
        <w:jc w:val="both"/>
        <w:rPr>
          <w:lang w:val="en-US"/>
        </w:rPr>
      </w:pPr>
    </w:p>
    <w:p w14:paraId="2D597872" w14:textId="65F71BA4" w:rsidR="00DE2EAF" w:rsidRPr="00D85045" w:rsidRDefault="00DE2EAF" w:rsidP="00D85045">
      <w:pPr>
        <w:pStyle w:val="a8"/>
        <w:numPr>
          <w:ilvl w:val="0"/>
          <w:numId w:val="4"/>
        </w:numPr>
        <w:jc w:val="both"/>
        <w:rPr>
          <w:b/>
          <w:sz w:val="24"/>
          <w:szCs w:val="24"/>
          <w:lang w:val="en-US"/>
        </w:rPr>
      </w:pPr>
      <w:r w:rsidRPr="00D85045">
        <w:rPr>
          <w:b/>
          <w:sz w:val="24"/>
          <w:szCs w:val="24"/>
          <w:lang w:val="en-US"/>
        </w:rPr>
        <w:t>Arriving by airplane</w:t>
      </w:r>
    </w:p>
    <w:p w14:paraId="39E7CDF7" w14:textId="77777777" w:rsidR="0076094C" w:rsidRDefault="0076094C" w:rsidP="00CB620A">
      <w:pPr>
        <w:jc w:val="both"/>
        <w:rPr>
          <w:lang w:val="en-US"/>
        </w:rPr>
      </w:pPr>
    </w:p>
    <w:p w14:paraId="5C6E7EB6" w14:textId="360005B5" w:rsidR="00DE2EAF" w:rsidRPr="00D85045" w:rsidRDefault="00DE2EAF" w:rsidP="00CB620A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>Minsk National Airport (MSQ)</w:t>
      </w:r>
    </w:p>
    <w:p w14:paraId="15FFE908" w14:textId="49ACDFD2" w:rsidR="00DE2EAF" w:rsidRPr="00D85045" w:rsidRDefault="006F6B52" w:rsidP="00CB620A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There are several A</w:t>
      </w:r>
      <w:r w:rsidR="00DC2CED" w:rsidRPr="00D85045">
        <w:rPr>
          <w:sz w:val="22"/>
          <w:szCs w:val="22"/>
          <w:lang w:val="en-US"/>
        </w:rPr>
        <w:t>irlines</w:t>
      </w:r>
      <w:r>
        <w:rPr>
          <w:sz w:val="22"/>
          <w:szCs w:val="22"/>
          <w:lang w:val="en-US"/>
        </w:rPr>
        <w:t xml:space="preserve"> that operate at Minsk </w:t>
      </w:r>
      <w:r w:rsidRPr="00D85045">
        <w:rPr>
          <w:sz w:val="22"/>
          <w:szCs w:val="22"/>
          <w:lang w:val="en-US"/>
        </w:rPr>
        <w:t>National Airpor</w:t>
      </w:r>
      <w:r>
        <w:rPr>
          <w:sz w:val="22"/>
          <w:szCs w:val="22"/>
          <w:lang w:val="en-US"/>
        </w:rPr>
        <w:t xml:space="preserve">t, such as </w:t>
      </w:r>
      <w:proofErr w:type="spellStart"/>
      <w:r w:rsidR="00DC2CED" w:rsidRPr="00D85045">
        <w:rPr>
          <w:sz w:val="22"/>
          <w:szCs w:val="22"/>
          <w:lang w:val="en-US"/>
        </w:rPr>
        <w:t>Belavia</w:t>
      </w:r>
      <w:proofErr w:type="spellEnd"/>
      <w:r w:rsidR="00DC2CED" w:rsidRPr="00D85045">
        <w:rPr>
          <w:sz w:val="22"/>
          <w:szCs w:val="22"/>
          <w:lang w:val="en-US"/>
        </w:rPr>
        <w:t xml:space="preserve">, Aeroflot, </w:t>
      </w:r>
      <w:proofErr w:type="spellStart"/>
      <w:r w:rsidR="0076094C" w:rsidRPr="00D85045">
        <w:rPr>
          <w:sz w:val="22"/>
          <w:szCs w:val="22"/>
          <w:lang w:val="en-US"/>
        </w:rPr>
        <w:t>Airbaltic</w:t>
      </w:r>
      <w:proofErr w:type="spellEnd"/>
      <w:r>
        <w:rPr>
          <w:sz w:val="22"/>
          <w:szCs w:val="22"/>
          <w:lang w:val="en-US"/>
        </w:rPr>
        <w:t xml:space="preserve"> and </w:t>
      </w:r>
      <w:r w:rsidR="00DC2CED" w:rsidRPr="00D85045">
        <w:rPr>
          <w:sz w:val="22"/>
          <w:szCs w:val="22"/>
          <w:lang w:val="en-US"/>
        </w:rPr>
        <w:t xml:space="preserve">Lufthansa. </w:t>
      </w:r>
      <w:r w:rsidR="00CB620A" w:rsidRPr="00D85045">
        <w:rPr>
          <w:sz w:val="22"/>
          <w:szCs w:val="22"/>
          <w:lang w:val="en-US"/>
        </w:rPr>
        <w:t>The airport is about 50 km from Minsk.</w:t>
      </w:r>
    </w:p>
    <w:p w14:paraId="159B9460" w14:textId="77777777" w:rsidR="00DC2CED" w:rsidRPr="00D85045" w:rsidRDefault="00DC2CED" w:rsidP="00CB620A">
      <w:pPr>
        <w:jc w:val="both"/>
        <w:rPr>
          <w:sz w:val="22"/>
          <w:szCs w:val="22"/>
          <w:lang w:val="en-US"/>
        </w:rPr>
      </w:pPr>
    </w:p>
    <w:p w14:paraId="757EB774" w14:textId="0FA22D77" w:rsidR="0076094C" w:rsidRPr="00D85045" w:rsidRDefault="00DC2CED" w:rsidP="0076094C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>A</w:t>
      </w:r>
      <w:r w:rsidR="006F6B52">
        <w:rPr>
          <w:sz w:val="22"/>
          <w:szCs w:val="22"/>
          <w:lang w:val="en-US"/>
        </w:rPr>
        <w:t>n a</w:t>
      </w:r>
      <w:r w:rsidRPr="00D85045">
        <w:rPr>
          <w:sz w:val="22"/>
          <w:szCs w:val="22"/>
          <w:lang w:val="en-US"/>
        </w:rPr>
        <w:t xml:space="preserve">lternative </w:t>
      </w:r>
      <w:r w:rsidR="006F6B52">
        <w:rPr>
          <w:sz w:val="22"/>
          <w:szCs w:val="22"/>
          <w:lang w:val="en-US"/>
        </w:rPr>
        <w:t xml:space="preserve">low-budget connection to Minsk is to </w:t>
      </w:r>
      <w:r w:rsidRPr="00D85045">
        <w:rPr>
          <w:sz w:val="22"/>
          <w:szCs w:val="22"/>
          <w:lang w:val="en-US"/>
        </w:rPr>
        <w:t>fl</w:t>
      </w:r>
      <w:r w:rsidR="006F6B52">
        <w:rPr>
          <w:sz w:val="22"/>
          <w:szCs w:val="22"/>
          <w:lang w:val="en-US"/>
        </w:rPr>
        <w:t>y</w:t>
      </w:r>
      <w:r w:rsidRPr="00D85045">
        <w:rPr>
          <w:sz w:val="22"/>
          <w:szCs w:val="22"/>
          <w:lang w:val="en-US"/>
        </w:rPr>
        <w:t xml:space="preserve"> to </w:t>
      </w:r>
      <w:r w:rsidRPr="00D85045">
        <w:rPr>
          <w:b/>
          <w:sz w:val="22"/>
          <w:szCs w:val="22"/>
          <w:lang w:val="en-US"/>
        </w:rPr>
        <w:t xml:space="preserve">Vilnius </w:t>
      </w:r>
      <w:r w:rsidR="00CB620A" w:rsidRPr="00D85045">
        <w:rPr>
          <w:b/>
          <w:sz w:val="22"/>
          <w:szCs w:val="22"/>
          <w:lang w:val="en-US"/>
        </w:rPr>
        <w:t xml:space="preserve">International </w:t>
      </w:r>
      <w:r w:rsidR="004C4C01" w:rsidRPr="00D85045">
        <w:rPr>
          <w:b/>
          <w:sz w:val="22"/>
          <w:szCs w:val="22"/>
          <w:lang w:val="en-US"/>
        </w:rPr>
        <w:t>Airport (VNO</w:t>
      </w:r>
      <w:r w:rsidR="004C4C01" w:rsidRPr="00EC03C8">
        <w:rPr>
          <w:sz w:val="22"/>
          <w:szCs w:val="22"/>
          <w:lang w:val="en-US"/>
        </w:rPr>
        <w:t>)</w:t>
      </w:r>
      <w:r w:rsidR="006F6B52" w:rsidRPr="00EC03C8">
        <w:rPr>
          <w:sz w:val="22"/>
          <w:szCs w:val="22"/>
          <w:lang w:val="en-US"/>
        </w:rPr>
        <w:t xml:space="preserve"> and take the train from Vilnius to Minsk.</w:t>
      </w:r>
      <w:r w:rsidR="004C4C01" w:rsidRPr="00D85045">
        <w:rPr>
          <w:sz w:val="22"/>
          <w:szCs w:val="22"/>
          <w:lang w:val="en-US"/>
        </w:rPr>
        <w:t xml:space="preserve"> </w:t>
      </w:r>
      <w:r w:rsidR="006F6B52">
        <w:rPr>
          <w:sz w:val="22"/>
          <w:szCs w:val="22"/>
          <w:lang w:val="en-US"/>
        </w:rPr>
        <w:t xml:space="preserve">Several </w:t>
      </w:r>
      <w:r w:rsidR="004C4C01" w:rsidRPr="00D85045">
        <w:rPr>
          <w:sz w:val="22"/>
          <w:szCs w:val="22"/>
          <w:lang w:val="en-US"/>
        </w:rPr>
        <w:t xml:space="preserve">low-cost airlines operate at Vilnius International Airport. </w:t>
      </w:r>
      <w:r w:rsidR="006F6B52">
        <w:rPr>
          <w:sz w:val="22"/>
          <w:szCs w:val="22"/>
          <w:lang w:val="en-US"/>
        </w:rPr>
        <w:t xml:space="preserve">The </w:t>
      </w:r>
      <w:r w:rsidR="004C4C01" w:rsidRPr="00D85045">
        <w:rPr>
          <w:sz w:val="22"/>
          <w:szCs w:val="22"/>
          <w:lang w:val="en-US"/>
        </w:rPr>
        <w:t>Vilnius International air</w:t>
      </w:r>
      <w:r w:rsidR="0076094C" w:rsidRPr="00D85045">
        <w:rPr>
          <w:sz w:val="22"/>
          <w:szCs w:val="22"/>
          <w:lang w:val="en-US"/>
        </w:rPr>
        <w:t>port is about 200 km from Minsk and train</w:t>
      </w:r>
      <w:r w:rsidR="006F6B52">
        <w:rPr>
          <w:sz w:val="22"/>
          <w:szCs w:val="22"/>
          <w:lang w:val="en-US"/>
        </w:rPr>
        <w:t xml:space="preserve"> are frequently operating between Minsk and Vilnius</w:t>
      </w:r>
      <w:r w:rsidR="0076094C" w:rsidRPr="00D85045">
        <w:rPr>
          <w:sz w:val="22"/>
          <w:szCs w:val="22"/>
          <w:lang w:val="en-US"/>
        </w:rPr>
        <w:t xml:space="preserve"> (see information below). </w:t>
      </w:r>
      <w:r w:rsidR="00D85045">
        <w:rPr>
          <w:sz w:val="22"/>
          <w:szCs w:val="22"/>
          <w:lang w:val="en-US"/>
        </w:rPr>
        <w:t xml:space="preserve"> </w:t>
      </w:r>
      <w:r w:rsidR="0076094C" w:rsidRPr="00D85045">
        <w:rPr>
          <w:b/>
          <w:color w:val="FF0000"/>
          <w:sz w:val="22"/>
          <w:szCs w:val="22"/>
          <w:lang w:val="en-US"/>
        </w:rPr>
        <w:t xml:space="preserve">Important! If you will choose this option you need </w:t>
      </w:r>
      <w:r w:rsidR="00D85045" w:rsidRPr="00D85045">
        <w:rPr>
          <w:b/>
          <w:color w:val="FF0000"/>
          <w:sz w:val="22"/>
          <w:szCs w:val="22"/>
          <w:lang w:val="en-US"/>
        </w:rPr>
        <w:t xml:space="preserve">to </w:t>
      </w:r>
      <w:r w:rsidR="0076094C" w:rsidRPr="00D85045">
        <w:rPr>
          <w:b/>
          <w:color w:val="FF0000"/>
          <w:sz w:val="22"/>
          <w:szCs w:val="22"/>
          <w:lang w:val="en-US"/>
        </w:rPr>
        <w:t xml:space="preserve">have </w:t>
      </w:r>
      <w:r w:rsidR="006F6B52">
        <w:rPr>
          <w:b/>
          <w:color w:val="FF0000"/>
          <w:sz w:val="22"/>
          <w:szCs w:val="22"/>
          <w:lang w:val="en-US"/>
        </w:rPr>
        <w:t xml:space="preserve">a </w:t>
      </w:r>
      <w:r w:rsidR="00D85045" w:rsidRPr="00D85045">
        <w:rPr>
          <w:b/>
          <w:color w:val="FF0000"/>
          <w:sz w:val="22"/>
          <w:szCs w:val="22"/>
          <w:lang w:val="en-US"/>
        </w:rPr>
        <w:t xml:space="preserve">valid </w:t>
      </w:r>
      <w:r w:rsidR="0076094C" w:rsidRPr="00D85045">
        <w:rPr>
          <w:b/>
          <w:color w:val="FF0000"/>
          <w:sz w:val="22"/>
          <w:szCs w:val="22"/>
          <w:lang w:val="en-US"/>
        </w:rPr>
        <w:t>visa</w:t>
      </w:r>
      <w:r w:rsidR="00D85045" w:rsidRPr="00D85045">
        <w:rPr>
          <w:b/>
          <w:color w:val="FF0000"/>
          <w:sz w:val="22"/>
          <w:szCs w:val="22"/>
          <w:lang w:val="en-US"/>
        </w:rPr>
        <w:t xml:space="preserve"> or </w:t>
      </w:r>
      <w:r w:rsidR="006F6B52">
        <w:rPr>
          <w:b/>
          <w:color w:val="FF0000"/>
          <w:sz w:val="22"/>
          <w:szCs w:val="22"/>
          <w:lang w:val="en-US"/>
        </w:rPr>
        <w:t xml:space="preserve">a </w:t>
      </w:r>
      <w:r w:rsidR="00D85045" w:rsidRPr="00D85045">
        <w:rPr>
          <w:b/>
          <w:color w:val="FF0000"/>
          <w:sz w:val="22"/>
          <w:szCs w:val="22"/>
          <w:lang w:val="en-US"/>
        </w:rPr>
        <w:t>valid passport allowing to stay visa-free in Belarus</w:t>
      </w:r>
      <w:r w:rsidR="0076094C" w:rsidRPr="00D85045">
        <w:rPr>
          <w:b/>
          <w:color w:val="FF0000"/>
          <w:sz w:val="22"/>
          <w:szCs w:val="22"/>
          <w:lang w:val="en-US"/>
        </w:rPr>
        <w:t>. Information about visa process is in General information.</w:t>
      </w:r>
      <w:del w:id="0" w:author="Станислав Трухан" w:date="2019-02-28T00:36:00Z">
        <w:r w:rsidR="0076094C" w:rsidRPr="00D85045" w:rsidDel="008D0FDF">
          <w:rPr>
            <w:b/>
            <w:color w:val="FF0000"/>
            <w:sz w:val="22"/>
            <w:szCs w:val="22"/>
            <w:lang w:val="en-US"/>
          </w:rPr>
          <w:delText xml:space="preserve">  </w:delText>
        </w:r>
        <w:r w:rsidR="0076094C" w:rsidRPr="00D85045" w:rsidDel="008D0FDF">
          <w:rPr>
            <w:sz w:val="22"/>
            <w:szCs w:val="22"/>
            <w:lang w:val="en-US"/>
          </w:rPr>
          <w:delText>(</w:delText>
        </w:r>
        <w:r w:rsidR="0076094C" w:rsidRPr="00D85045" w:rsidDel="008D0FDF">
          <w:rPr>
            <w:sz w:val="22"/>
            <w:szCs w:val="22"/>
            <w:highlight w:val="blue"/>
            <w:lang w:val="en-US"/>
          </w:rPr>
          <w:delText>General information should be as a link</w:delText>
        </w:r>
        <w:r w:rsidR="0076094C" w:rsidRPr="00D85045" w:rsidDel="008D0FDF">
          <w:rPr>
            <w:sz w:val="22"/>
            <w:szCs w:val="22"/>
            <w:highlight w:val="blue"/>
            <w:lang w:val="en-US"/>
          </w:rPr>
          <w:sym w:font="Wingdings" w:char="F04A"/>
        </w:r>
        <w:r w:rsidR="0076094C" w:rsidRPr="00D85045" w:rsidDel="008D0FDF">
          <w:rPr>
            <w:sz w:val="22"/>
            <w:szCs w:val="22"/>
            <w:highlight w:val="blue"/>
            <w:lang w:val="en-US"/>
          </w:rPr>
          <w:delText>)</w:delText>
        </w:r>
      </w:del>
    </w:p>
    <w:p w14:paraId="0C97F0C2" w14:textId="017EB8A8" w:rsidR="00DC2CED" w:rsidRDefault="00DC2CED" w:rsidP="00CB620A">
      <w:pPr>
        <w:jc w:val="both"/>
        <w:rPr>
          <w:lang w:val="en-US"/>
        </w:rPr>
      </w:pPr>
    </w:p>
    <w:p w14:paraId="3BFBF9B3" w14:textId="77777777" w:rsidR="00DE2EAF" w:rsidRDefault="00DE2EAF" w:rsidP="00CB620A">
      <w:pPr>
        <w:jc w:val="both"/>
        <w:rPr>
          <w:lang w:val="en-US"/>
        </w:rPr>
      </w:pPr>
    </w:p>
    <w:p w14:paraId="2E48D975" w14:textId="77777777" w:rsidR="0076094C" w:rsidRDefault="00DC2CED" w:rsidP="00CB620A">
      <w:pPr>
        <w:jc w:val="both"/>
        <w:rPr>
          <w:b/>
          <w:lang w:val="en-US"/>
        </w:rPr>
      </w:pPr>
      <w:r w:rsidRPr="004C4C01">
        <w:rPr>
          <w:b/>
          <w:lang w:val="en-US"/>
        </w:rPr>
        <w:t>Transport from the airp</w:t>
      </w:r>
      <w:r w:rsidR="00DE2EAF" w:rsidRPr="004C4C01">
        <w:rPr>
          <w:b/>
          <w:lang w:val="en-US"/>
        </w:rPr>
        <w:t>ort</w:t>
      </w:r>
      <w:r w:rsidRPr="004C4C01">
        <w:rPr>
          <w:b/>
          <w:lang w:val="en-US"/>
        </w:rPr>
        <w:t xml:space="preserve"> (MSQ) to the Minsk Central station (Minsk </w:t>
      </w:r>
      <w:proofErr w:type="spellStart"/>
      <w:r w:rsidRPr="004C4C01">
        <w:rPr>
          <w:b/>
          <w:lang w:val="en-US"/>
        </w:rPr>
        <w:t>Tsentralnyi</w:t>
      </w:r>
      <w:proofErr w:type="spellEnd"/>
      <w:r w:rsidRPr="004C4C01">
        <w:rPr>
          <w:b/>
          <w:lang w:val="en-US"/>
        </w:rPr>
        <w:t>)</w:t>
      </w:r>
    </w:p>
    <w:p w14:paraId="7D2B473E" w14:textId="77777777" w:rsidR="0076094C" w:rsidRDefault="0076094C" w:rsidP="00CB620A">
      <w:pPr>
        <w:jc w:val="both"/>
        <w:rPr>
          <w:b/>
          <w:lang w:val="en-US"/>
        </w:rPr>
      </w:pPr>
    </w:p>
    <w:p w14:paraId="4CA71CD9" w14:textId="00590DF0" w:rsidR="00DE2EAF" w:rsidRPr="00D85045" w:rsidRDefault="0076094C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 xml:space="preserve">Minsk </w:t>
      </w:r>
      <w:proofErr w:type="spellStart"/>
      <w:r w:rsidRPr="00D85045">
        <w:rPr>
          <w:sz w:val="22"/>
          <w:szCs w:val="22"/>
          <w:lang w:val="en-US"/>
        </w:rPr>
        <w:t>Tsentralnyi</w:t>
      </w:r>
      <w:proofErr w:type="spellEnd"/>
      <w:r w:rsidRPr="00D85045">
        <w:rPr>
          <w:sz w:val="22"/>
          <w:szCs w:val="22"/>
          <w:lang w:val="en-US"/>
        </w:rPr>
        <w:t xml:space="preserve"> is a bus stop</w:t>
      </w:r>
      <w:r w:rsidR="003B08C8" w:rsidRPr="00D85045">
        <w:rPr>
          <w:sz w:val="22"/>
          <w:szCs w:val="22"/>
          <w:lang w:val="en-US"/>
        </w:rPr>
        <w:t xml:space="preserve"> near Minsk Central Train station (</w:t>
      </w:r>
      <w:proofErr w:type="spellStart"/>
      <w:r w:rsidR="003B08C8" w:rsidRPr="00D85045">
        <w:rPr>
          <w:sz w:val="22"/>
          <w:szCs w:val="22"/>
          <w:lang w:val="en-US"/>
        </w:rPr>
        <w:t>Babrujskaja</w:t>
      </w:r>
      <w:proofErr w:type="spellEnd"/>
      <w:r w:rsidR="003B08C8" w:rsidRPr="00D85045">
        <w:rPr>
          <w:sz w:val="22"/>
          <w:szCs w:val="22"/>
          <w:lang w:val="en-US"/>
        </w:rPr>
        <w:t xml:space="preserve"> 6).</w:t>
      </w:r>
    </w:p>
    <w:p w14:paraId="66F09138" w14:textId="77777777" w:rsidR="0076094C" w:rsidRPr="00D85045" w:rsidRDefault="0076094C" w:rsidP="00CB620A">
      <w:pPr>
        <w:jc w:val="both"/>
        <w:rPr>
          <w:sz w:val="22"/>
          <w:szCs w:val="22"/>
          <w:lang w:val="en-US"/>
        </w:rPr>
      </w:pPr>
    </w:p>
    <w:p w14:paraId="420A7BFC" w14:textId="7D5FDB8F" w:rsidR="00DE2EAF" w:rsidRPr="00D85045" w:rsidRDefault="00DE2EAF" w:rsidP="00CB620A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 xml:space="preserve">By bus: </w:t>
      </w:r>
    </w:p>
    <w:p w14:paraId="27435382" w14:textId="77777777" w:rsidR="00DC2CED" w:rsidRPr="008D0FDF" w:rsidRDefault="00DC2CED" w:rsidP="00CB620A">
      <w:pPr>
        <w:jc w:val="both"/>
        <w:rPr>
          <w:sz w:val="22"/>
          <w:szCs w:val="22"/>
          <w:u w:val="single"/>
          <w:lang w:val="en-US"/>
          <w:rPrChange w:id="1" w:author="Станислав Трухан" w:date="2019-02-28T00:35:00Z">
            <w:rPr>
              <w:sz w:val="22"/>
              <w:szCs w:val="22"/>
              <w:u w:val="single"/>
            </w:rPr>
          </w:rPrChange>
        </w:rPr>
      </w:pPr>
      <w:r w:rsidRPr="00D85045">
        <w:rPr>
          <w:sz w:val="22"/>
          <w:szCs w:val="22"/>
          <w:u w:val="single"/>
          <w:lang w:val="en-US"/>
        </w:rPr>
        <w:t xml:space="preserve">BUS </w:t>
      </w:r>
      <w:r w:rsidRPr="008D0FDF">
        <w:rPr>
          <w:sz w:val="22"/>
          <w:szCs w:val="22"/>
          <w:u w:val="single"/>
          <w:lang w:val="en-US"/>
          <w:rPrChange w:id="2" w:author="Станислав Трухан" w:date="2019-02-28T00:35:00Z">
            <w:rPr>
              <w:sz w:val="22"/>
              <w:szCs w:val="22"/>
              <w:u w:val="single"/>
            </w:rPr>
          </w:rPrChange>
        </w:rPr>
        <w:t>№</w:t>
      </w:r>
      <w:r w:rsidRPr="00D85045">
        <w:rPr>
          <w:sz w:val="22"/>
          <w:szCs w:val="22"/>
          <w:u w:val="single"/>
          <w:lang w:val="en-US"/>
        </w:rPr>
        <w:t xml:space="preserve"> 300</w:t>
      </w:r>
      <w:r w:rsidRPr="00D85045">
        <w:rPr>
          <w:sz w:val="22"/>
          <w:szCs w:val="22"/>
          <w:u w:val="single"/>
        </w:rPr>
        <w:t>Э</w:t>
      </w:r>
      <w:r w:rsidRPr="008D0FDF">
        <w:rPr>
          <w:sz w:val="22"/>
          <w:szCs w:val="22"/>
          <w:u w:val="single"/>
          <w:lang w:val="en-US"/>
          <w:rPrChange w:id="3" w:author="Станислав Трухан" w:date="2019-02-28T00:35:00Z">
            <w:rPr>
              <w:sz w:val="22"/>
              <w:szCs w:val="22"/>
              <w:u w:val="single"/>
            </w:rPr>
          </w:rPrChange>
        </w:rPr>
        <w:t xml:space="preserve"> </w:t>
      </w:r>
    </w:p>
    <w:p w14:paraId="5CE75759" w14:textId="51B363B6" w:rsidR="00DE2EAF" w:rsidRPr="00D85045" w:rsidRDefault="003B08C8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>You can</w:t>
      </w:r>
      <w:r w:rsidR="0076094C" w:rsidRPr="00D85045">
        <w:rPr>
          <w:sz w:val="22"/>
          <w:szCs w:val="22"/>
          <w:lang w:val="en-US"/>
        </w:rPr>
        <w:t xml:space="preserve"> buy</w:t>
      </w:r>
      <w:r w:rsidR="008042ED">
        <w:rPr>
          <w:sz w:val="22"/>
          <w:szCs w:val="22"/>
          <w:lang w:val="en-US"/>
        </w:rPr>
        <w:t xml:space="preserve"> a</w:t>
      </w:r>
      <w:r w:rsidR="0076094C" w:rsidRPr="00D85045">
        <w:rPr>
          <w:sz w:val="22"/>
          <w:szCs w:val="22"/>
          <w:lang w:val="en-US"/>
        </w:rPr>
        <w:t xml:space="preserve"> ticket via </w:t>
      </w:r>
      <w:r w:rsidR="008042ED">
        <w:rPr>
          <w:sz w:val="22"/>
          <w:szCs w:val="22"/>
          <w:lang w:val="en-US"/>
        </w:rPr>
        <w:t xml:space="preserve">the </w:t>
      </w:r>
      <w:r w:rsidR="0076094C" w:rsidRPr="00D85045">
        <w:rPr>
          <w:sz w:val="22"/>
          <w:szCs w:val="22"/>
          <w:lang w:val="en-US"/>
        </w:rPr>
        <w:t>ticket machine at</w:t>
      </w:r>
      <w:r w:rsidRPr="00D85045">
        <w:rPr>
          <w:sz w:val="22"/>
          <w:szCs w:val="22"/>
          <w:lang w:val="en-US"/>
        </w:rPr>
        <w:t xml:space="preserve"> the airport</w:t>
      </w:r>
      <w:r w:rsidR="008042ED">
        <w:rPr>
          <w:sz w:val="22"/>
          <w:szCs w:val="22"/>
          <w:lang w:val="en-US"/>
        </w:rPr>
        <w:t>,</w:t>
      </w:r>
      <w:r w:rsidRPr="00D85045">
        <w:rPr>
          <w:sz w:val="22"/>
          <w:szCs w:val="22"/>
          <w:lang w:val="en-US"/>
        </w:rPr>
        <w:t xml:space="preserve"> at the bus station by credit card, from </w:t>
      </w:r>
      <w:r w:rsidR="008042ED">
        <w:rPr>
          <w:sz w:val="22"/>
          <w:szCs w:val="22"/>
          <w:lang w:val="en-US"/>
        </w:rPr>
        <w:t xml:space="preserve">a </w:t>
      </w:r>
      <w:r w:rsidRPr="00D85045">
        <w:rPr>
          <w:sz w:val="22"/>
          <w:szCs w:val="22"/>
          <w:lang w:val="en-US"/>
        </w:rPr>
        <w:t xml:space="preserve">ticket agent </w:t>
      </w:r>
      <w:r w:rsidR="008042ED">
        <w:rPr>
          <w:sz w:val="22"/>
          <w:szCs w:val="22"/>
          <w:lang w:val="en-US"/>
        </w:rPr>
        <w:t>at</w:t>
      </w:r>
      <w:r w:rsidRPr="00D85045">
        <w:rPr>
          <w:sz w:val="22"/>
          <w:szCs w:val="22"/>
          <w:lang w:val="en-US"/>
        </w:rPr>
        <w:t xml:space="preserve"> the bus stop or from bus driver by cash (</w:t>
      </w:r>
      <w:r w:rsidRPr="00D85045">
        <w:rPr>
          <w:sz w:val="22"/>
          <w:szCs w:val="22"/>
          <w:u w:val="single"/>
          <w:lang w:val="en-US"/>
        </w:rPr>
        <w:t>BYN only</w:t>
      </w:r>
      <w:r w:rsidR="0076094C" w:rsidRPr="00D85045">
        <w:rPr>
          <w:sz w:val="22"/>
          <w:szCs w:val="22"/>
          <w:lang w:val="en-US"/>
        </w:rPr>
        <w:t>). You can exchange money at</w:t>
      </w:r>
      <w:r w:rsidRPr="00D85045">
        <w:rPr>
          <w:sz w:val="22"/>
          <w:szCs w:val="22"/>
          <w:lang w:val="en-US"/>
        </w:rPr>
        <w:t xml:space="preserve"> the airport. The bus stop is located in front of Gate 5-6 (arrival hall). </w:t>
      </w:r>
    </w:p>
    <w:p w14:paraId="320EE938" w14:textId="77777777" w:rsidR="003B08C8" w:rsidRPr="00D85045" w:rsidRDefault="003B08C8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u w:val="single"/>
          <w:lang w:val="en-US"/>
        </w:rPr>
        <w:t>Journey time</w:t>
      </w:r>
      <w:r w:rsidRPr="00D85045">
        <w:rPr>
          <w:sz w:val="22"/>
          <w:szCs w:val="22"/>
          <w:lang w:val="en-US"/>
        </w:rPr>
        <w:t>: 1 hour.</w:t>
      </w:r>
    </w:p>
    <w:p w14:paraId="0115D4CD" w14:textId="77777777" w:rsidR="003B08C8" w:rsidRDefault="003B08C8" w:rsidP="00CB620A">
      <w:pPr>
        <w:jc w:val="both"/>
        <w:rPr>
          <w:lang w:val="en-US"/>
        </w:rPr>
      </w:pPr>
    </w:p>
    <w:p w14:paraId="3D916C94" w14:textId="77777777" w:rsidR="003B08C8" w:rsidRPr="00D85045" w:rsidRDefault="003B08C8" w:rsidP="00CB620A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 xml:space="preserve">Bus timetable: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B08C8" w:rsidRPr="008D0FDF" w14:paraId="6F98480C" w14:textId="77777777" w:rsidTr="00CB620A">
        <w:tc>
          <w:tcPr>
            <w:tcW w:w="7763" w:type="dxa"/>
          </w:tcPr>
          <w:p w14:paraId="0EFF34C6" w14:textId="77777777" w:rsidR="003B08C8" w:rsidRPr="00D85045" w:rsidRDefault="003B08C8" w:rsidP="00CB620A">
            <w:pPr>
              <w:jc w:val="both"/>
              <w:rPr>
                <w:sz w:val="22"/>
                <w:szCs w:val="22"/>
                <w:lang w:val="nb-NO"/>
              </w:rPr>
            </w:pPr>
            <w:r w:rsidRPr="00D85045">
              <w:rPr>
                <w:sz w:val="22"/>
                <w:szCs w:val="22"/>
                <w:lang w:val="nb-NO"/>
              </w:rPr>
              <w:t xml:space="preserve">From National Airport Minsk (MSQ) to Minsk Central (Minsk </w:t>
            </w:r>
            <w:proofErr w:type="spellStart"/>
            <w:r w:rsidRPr="00D85045">
              <w:rPr>
                <w:sz w:val="22"/>
                <w:szCs w:val="22"/>
                <w:lang w:val="nb-NO"/>
              </w:rPr>
              <w:t>Tsentralnyi</w:t>
            </w:r>
            <w:proofErr w:type="spellEnd"/>
            <w:r w:rsidRPr="00D85045">
              <w:rPr>
                <w:sz w:val="22"/>
                <w:szCs w:val="22"/>
                <w:lang w:val="nb-NO"/>
              </w:rPr>
              <w:t>)</w:t>
            </w:r>
          </w:p>
        </w:tc>
      </w:tr>
      <w:tr w:rsidR="003B08C8" w:rsidRPr="00D85045" w14:paraId="65CAE6C0" w14:textId="77777777" w:rsidTr="00CB620A">
        <w:tc>
          <w:tcPr>
            <w:tcW w:w="7763" w:type="dxa"/>
          </w:tcPr>
          <w:p w14:paraId="4010F66F" w14:textId="77777777" w:rsidR="003B08C8" w:rsidRPr="00D85045" w:rsidRDefault="003B08C8" w:rsidP="00CB620A">
            <w:pPr>
              <w:jc w:val="both"/>
              <w:rPr>
                <w:sz w:val="22"/>
                <w:szCs w:val="22"/>
                <w:lang w:val="en-US"/>
              </w:rPr>
            </w:pPr>
            <w:r w:rsidRPr="00D85045">
              <w:rPr>
                <w:sz w:val="22"/>
                <w:szCs w:val="22"/>
                <w:lang w:val="en-US"/>
              </w:rPr>
              <w:t xml:space="preserve">4:50, 6:25, 7:20, 8:00, 9:00, 9:40, 10:20, 11:20, 12:00, 12:40, 13:20, 14:20, 15:00, 15:40, 16:20, 17:00, 17:40, 18:20, 19:00, </w:t>
            </w:r>
            <w:r w:rsidR="00CB620A" w:rsidRPr="00D85045">
              <w:rPr>
                <w:sz w:val="22"/>
                <w:szCs w:val="22"/>
                <w:lang w:val="en-US"/>
              </w:rPr>
              <w:t>20:00, 20:40, 21:20, 22:05, 23:00, 00:05, 1:45, 3:15</w:t>
            </w:r>
          </w:p>
        </w:tc>
      </w:tr>
    </w:tbl>
    <w:p w14:paraId="34033934" w14:textId="77777777" w:rsidR="003B08C8" w:rsidRDefault="003B08C8" w:rsidP="00CB620A">
      <w:pPr>
        <w:jc w:val="both"/>
        <w:rPr>
          <w:lang w:val="en-US"/>
        </w:rPr>
      </w:pPr>
    </w:p>
    <w:p w14:paraId="7AB6577B" w14:textId="77777777" w:rsidR="003B08C8" w:rsidRPr="00D85045" w:rsidRDefault="004C4C01" w:rsidP="00CB620A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>By taxi:</w:t>
      </w:r>
    </w:p>
    <w:p w14:paraId="4046F07C" w14:textId="77777777" w:rsidR="004C4C01" w:rsidRPr="00D85045" w:rsidRDefault="004C4C01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 xml:space="preserve">You can pay by credit card and order taxi online. See webpage: </w:t>
      </w:r>
      <w:hyperlink r:id="rId6" w:history="1">
        <w:r w:rsidRPr="00D85045">
          <w:rPr>
            <w:rStyle w:val="a6"/>
            <w:sz w:val="22"/>
            <w:szCs w:val="22"/>
            <w:lang w:val="en-US"/>
          </w:rPr>
          <w:t>https://minsktransfer.by</w:t>
        </w:r>
      </w:hyperlink>
    </w:p>
    <w:p w14:paraId="7C84A6FA" w14:textId="77777777" w:rsidR="003B08C8" w:rsidRDefault="003B08C8" w:rsidP="00CB620A">
      <w:pPr>
        <w:jc w:val="both"/>
        <w:rPr>
          <w:lang w:val="en-US"/>
        </w:rPr>
      </w:pPr>
    </w:p>
    <w:p w14:paraId="0806AE2C" w14:textId="77777777" w:rsidR="003B08C8" w:rsidRPr="00D85045" w:rsidRDefault="004C4C01" w:rsidP="00CB620A">
      <w:pPr>
        <w:jc w:val="both"/>
        <w:rPr>
          <w:b/>
          <w:lang w:val="en-US"/>
        </w:rPr>
      </w:pPr>
      <w:r w:rsidRPr="00D85045">
        <w:rPr>
          <w:b/>
          <w:lang w:val="en-US"/>
        </w:rPr>
        <w:t xml:space="preserve">Transfer from Vilnius International </w:t>
      </w:r>
      <w:proofErr w:type="spellStart"/>
      <w:r w:rsidRPr="00D85045">
        <w:rPr>
          <w:b/>
          <w:lang w:val="en-US"/>
        </w:rPr>
        <w:t>Airnort</w:t>
      </w:r>
      <w:proofErr w:type="spellEnd"/>
      <w:r w:rsidRPr="00D85045">
        <w:rPr>
          <w:b/>
          <w:lang w:val="en-US"/>
        </w:rPr>
        <w:t xml:space="preserve"> (VNO) to Minsk Train Central Station: </w:t>
      </w:r>
    </w:p>
    <w:p w14:paraId="610947E4" w14:textId="526AB43C" w:rsidR="00D85045" w:rsidRPr="004C4C01" w:rsidRDefault="00D85045" w:rsidP="00D85045">
      <w:pPr>
        <w:jc w:val="both"/>
        <w:rPr>
          <w:lang w:val="en-US"/>
        </w:rPr>
      </w:pPr>
      <w:r w:rsidRPr="00D85045">
        <w:rPr>
          <w:b/>
          <w:color w:val="FF0000"/>
          <w:sz w:val="22"/>
          <w:szCs w:val="22"/>
          <w:lang w:val="en-US"/>
        </w:rPr>
        <w:t>Important! If you will choose this option you need to have valid visa or valid passport allowing to stay visa-free in Belarus. Information about visa process is in General information.</w:t>
      </w:r>
      <w:del w:id="4" w:author="Станислав Трухан" w:date="2019-02-28T00:36:00Z">
        <w:r w:rsidRPr="00D85045" w:rsidDel="008D0FDF">
          <w:rPr>
            <w:b/>
            <w:color w:val="FF0000"/>
            <w:sz w:val="22"/>
            <w:szCs w:val="22"/>
            <w:lang w:val="en-US"/>
          </w:rPr>
          <w:delText xml:space="preserve">  </w:delText>
        </w:r>
        <w:r w:rsidRPr="00D85045" w:rsidDel="008D0FDF">
          <w:rPr>
            <w:sz w:val="22"/>
            <w:szCs w:val="22"/>
            <w:lang w:val="en-US"/>
          </w:rPr>
          <w:delText>(</w:delText>
        </w:r>
        <w:r w:rsidRPr="00D85045" w:rsidDel="008D0FDF">
          <w:rPr>
            <w:sz w:val="22"/>
            <w:szCs w:val="22"/>
            <w:highlight w:val="blue"/>
            <w:lang w:val="en-US"/>
          </w:rPr>
          <w:delText>General information should be as a link</w:delText>
        </w:r>
        <w:r w:rsidRPr="00D85045" w:rsidDel="008D0FDF">
          <w:rPr>
            <w:sz w:val="22"/>
            <w:szCs w:val="22"/>
            <w:highlight w:val="blue"/>
            <w:lang w:val="en-US"/>
          </w:rPr>
          <w:sym w:font="Wingdings" w:char="F04A"/>
        </w:r>
        <w:r w:rsidRPr="00D85045" w:rsidDel="008D0FDF">
          <w:rPr>
            <w:sz w:val="22"/>
            <w:szCs w:val="22"/>
            <w:highlight w:val="blue"/>
            <w:lang w:val="en-US"/>
          </w:rPr>
          <w:delText>)</w:delText>
        </w:r>
      </w:del>
    </w:p>
    <w:p w14:paraId="5E3643AC" w14:textId="77777777" w:rsidR="004C4C01" w:rsidRDefault="004C4C01" w:rsidP="00CB620A">
      <w:pPr>
        <w:jc w:val="both"/>
        <w:rPr>
          <w:lang w:val="en-US"/>
        </w:rPr>
      </w:pPr>
    </w:p>
    <w:p w14:paraId="62CF0AA8" w14:textId="74FC805B" w:rsidR="004C4C01" w:rsidRPr="00D85045" w:rsidRDefault="004C4C01" w:rsidP="00CB620A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>By train:</w:t>
      </w:r>
    </w:p>
    <w:p w14:paraId="03433422" w14:textId="507723B5" w:rsidR="00554763" w:rsidRPr="00D85045" w:rsidRDefault="004C4C01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>From Vilnius International Airport (VNO) you can t</w:t>
      </w:r>
      <w:r w:rsidR="00F80BD3" w:rsidRPr="00D85045">
        <w:rPr>
          <w:sz w:val="22"/>
          <w:szCs w:val="22"/>
          <w:lang w:val="en-US"/>
        </w:rPr>
        <w:t>ake a taxi or train to Vilnius R</w:t>
      </w:r>
      <w:r w:rsidRPr="00D85045">
        <w:rPr>
          <w:sz w:val="22"/>
          <w:szCs w:val="22"/>
          <w:lang w:val="en-US"/>
        </w:rPr>
        <w:t>ailway Station (</w:t>
      </w:r>
      <w:proofErr w:type="spellStart"/>
      <w:r w:rsidRPr="00D85045">
        <w:rPr>
          <w:sz w:val="22"/>
          <w:szCs w:val="22"/>
          <w:lang w:val="en-US"/>
        </w:rPr>
        <w:t>Gele</w:t>
      </w:r>
      <w:r w:rsidR="00F80BD3" w:rsidRPr="00D85045">
        <w:rPr>
          <w:sz w:val="22"/>
          <w:szCs w:val="22"/>
          <w:lang w:val="en-US"/>
        </w:rPr>
        <w:t>žinkelio</w:t>
      </w:r>
      <w:proofErr w:type="spellEnd"/>
      <w:r w:rsidR="00F80BD3" w:rsidRPr="00D85045">
        <w:rPr>
          <w:sz w:val="22"/>
          <w:szCs w:val="22"/>
          <w:lang w:val="en-US"/>
        </w:rPr>
        <w:t xml:space="preserve"> g. 22). </w:t>
      </w:r>
      <w:r w:rsidR="00554763" w:rsidRPr="00D85045">
        <w:rPr>
          <w:sz w:val="22"/>
          <w:szCs w:val="22"/>
          <w:lang w:val="en-US"/>
        </w:rPr>
        <w:t xml:space="preserve">You can buy </w:t>
      </w:r>
      <w:r w:rsidR="008042ED">
        <w:rPr>
          <w:sz w:val="22"/>
          <w:szCs w:val="22"/>
          <w:lang w:val="en-US"/>
        </w:rPr>
        <w:t xml:space="preserve">a </w:t>
      </w:r>
      <w:r w:rsidR="00554763" w:rsidRPr="00D85045">
        <w:rPr>
          <w:sz w:val="22"/>
          <w:szCs w:val="22"/>
          <w:lang w:val="en-US"/>
        </w:rPr>
        <w:t>ticket and</w:t>
      </w:r>
      <w:r w:rsidR="00D85045" w:rsidRPr="00D85045">
        <w:rPr>
          <w:sz w:val="22"/>
          <w:szCs w:val="22"/>
          <w:lang w:val="en-US"/>
        </w:rPr>
        <w:t xml:space="preserve"> check </w:t>
      </w:r>
      <w:r w:rsidR="008042ED">
        <w:rPr>
          <w:sz w:val="22"/>
          <w:szCs w:val="22"/>
          <w:lang w:val="en-US"/>
        </w:rPr>
        <w:t xml:space="preserve">the </w:t>
      </w:r>
      <w:r w:rsidR="00D85045" w:rsidRPr="00D85045">
        <w:rPr>
          <w:sz w:val="22"/>
          <w:szCs w:val="22"/>
          <w:lang w:val="en-US"/>
        </w:rPr>
        <w:t>timetable for</w:t>
      </w:r>
      <w:r w:rsidR="00554763" w:rsidRPr="00D85045">
        <w:rPr>
          <w:sz w:val="22"/>
          <w:szCs w:val="22"/>
          <w:lang w:val="en-US"/>
        </w:rPr>
        <w:t xml:space="preserve"> trains</w:t>
      </w:r>
      <w:r w:rsidR="00D85045" w:rsidRPr="00D85045">
        <w:rPr>
          <w:sz w:val="22"/>
          <w:szCs w:val="22"/>
          <w:lang w:val="en-US"/>
        </w:rPr>
        <w:t xml:space="preserve"> Vilnius-Minsk</w:t>
      </w:r>
      <w:r w:rsidR="00554763" w:rsidRPr="00D85045">
        <w:rPr>
          <w:sz w:val="22"/>
          <w:szCs w:val="22"/>
          <w:lang w:val="en-US"/>
        </w:rPr>
        <w:t xml:space="preserve"> here: </w:t>
      </w:r>
      <w:hyperlink r:id="rId7" w:history="1">
        <w:r w:rsidR="00554763" w:rsidRPr="00D85045">
          <w:rPr>
            <w:rStyle w:val="a6"/>
            <w:sz w:val="22"/>
            <w:szCs w:val="22"/>
            <w:lang w:val="en-US"/>
          </w:rPr>
          <w:t>https://poezd.rw.by/wps/portal/home/rp/schedule</w:t>
        </w:r>
      </w:hyperlink>
    </w:p>
    <w:p w14:paraId="4433B8F8" w14:textId="77777777" w:rsidR="004C4C01" w:rsidRPr="00D85045" w:rsidRDefault="00F80BD3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u w:val="single"/>
          <w:lang w:val="en-US"/>
        </w:rPr>
        <w:t>Journey time: 3 hours</w:t>
      </w:r>
      <w:r w:rsidRPr="00D85045">
        <w:rPr>
          <w:sz w:val="22"/>
          <w:szCs w:val="22"/>
          <w:lang w:val="en-US"/>
        </w:rPr>
        <w:t>.</w:t>
      </w:r>
    </w:p>
    <w:p w14:paraId="0F4BD9EA" w14:textId="77777777" w:rsidR="00F80BD3" w:rsidRDefault="00F80BD3" w:rsidP="00CB620A">
      <w:pPr>
        <w:jc w:val="both"/>
        <w:rPr>
          <w:lang w:val="en-US"/>
        </w:rPr>
      </w:pPr>
    </w:p>
    <w:p w14:paraId="6BF3ABFD" w14:textId="77777777" w:rsidR="00F80BD3" w:rsidRPr="00D85045" w:rsidRDefault="00F80BD3" w:rsidP="00F80BD3">
      <w:pPr>
        <w:jc w:val="both"/>
        <w:rPr>
          <w:b/>
          <w:sz w:val="22"/>
          <w:szCs w:val="22"/>
          <w:lang w:val="en-US"/>
        </w:rPr>
      </w:pPr>
      <w:r w:rsidRPr="00D85045">
        <w:rPr>
          <w:b/>
          <w:sz w:val="22"/>
          <w:szCs w:val="22"/>
          <w:lang w:val="en-US"/>
        </w:rPr>
        <w:t>Timetable of directly every day trains: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72"/>
      </w:tblGrid>
      <w:tr w:rsidR="00F80BD3" w:rsidRPr="008D0FDF" w14:paraId="45DCC64D" w14:textId="77777777" w:rsidTr="00F80BD3">
        <w:tc>
          <w:tcPr>
            <w:tcW w:w="8472" w:type="dxa"/>
          </w:tcPr>
          <w:p w14:paraId="7E19FBC6" w14:textId="77777777" w:rsidR="00F80BD3" w:rsidRPr="00D85045" w:rsidRDefault="00F80BD3" w:rsidP="00F80BD3">
            <w:pPr>
              <w:jc w:val="both"/>
              <w:rPr>
                <w:sz w:val="22"/>
                <w:szCs w:val="22"/>
                <w:lang w:val="en-US"/>
              </w:rPr>
            </w:pPr>
            <w:r w:rsidRPr="00D85045">
              <w:rPr>
                <w:sz w:val="22"/>
                <w:szCs w:val="22"/>
                <w:lang w:val="en-US"/>
              </w:rPr>
              <w:t xml:space="preserve">From Vilnius Railway Station to Minsk Train Central Station (Minsk </w:t>
            </w:r>
            <w:proofErr w:type="spellStart"/>
            <w:r w:rsidRPr="00D85045">
              <w:rPr>
                <w:sz w:val="22"/>
                <w:szCs w:val="22"/>
                <w:lang w:val="en-US"/>
              </w:rPr>
              <w:t>Pasažyrski</w:t>
            </w:r>
            <w:proofErr w:type="spellEnd"/>
            <w:r w:rsidRPr="00D85045">
              <w:rPr>
                <w:sz w:val="22"/>
                <w:szCs w:val="22"/>
                <w:lang w:val="en-US"/>
              </w:rPr>
              <w:t xml:space="preserve">) </w:t>
            </w:r>
          </w:p>
        </w:tc>
      </w:tr>
      <w:tr w:rsidR="00F80BD3" w:rsidRPr="00D85045" w14:paraId="25EE96D6" w14:textId="77777777" w:rsidTr="00F80BD3">
        <w:tc>
          <w:tcPr>
            <w:tcW w:w="8472" w:type="dxa"/>
          </w:tcPr>
          <w:p w14:paraId="41B05D0D" w14:textId="77777777" w:rsidR="00F80BD3" w:rsidRPr="00D85045" w:rsidRDefault="00F80BD3" w:rsidP="00CB620A">
            <w:pPr>
              <w:jc w:val="both"/>
              <w:rPr>
                <w:sz w:val="22"/>
                <w:szCs w:val="22"/>
                <w:lang w:val="en-US"/>
              </w:rPr>
            </w:pPr>
            <w:r w:rsidRPr="00D85045">
              <w:rPr>
                <w:sz w:val="22"/>
                <w:szCs w:val="22"/>
                <w:lang w:val="en-US"/>
              </w:rPr>
              <w:t>06:15, 15:05, 18:30</w:t>
            </w:r>
          </w:p>
        </w:tc>
      </w:tr>
    </w:tbl>
    <w:p w14:paraId="7BB05313" w14:textId="2CB9BA89" w:rsidR="004C4C01" w:rsidRDefault="004C4C01" w:rsidP="00CB620A">
      <w:pPr>
        <w:jc w:val="both"/>
        <w:rPr>
          <w:lang w:val="en-US"/>
        </w:rPr>
      </w:pPr>
    </w:p>
    <w:p w14:paraId="6C35E1A0" w14:textId="6A1D9861" w:rsidR="00D85045" w:rsidRDefault="00D85045" w:rsidP="00CB620A">
      <w:pPr>
        <w:jc w:val="both"/>
        <w:rPr>
          <w:lang w:val="en-US"/>
        </w:rPr>
      </w:pPr>
    </w:p>
    <w:p w14:paraId="0C6BB8C1" w14:textId="77777777" w:rsidR="00D85045" w:rsidRDefault="00D85045" w:rsidP="00CB620A">
      <w:pPr>
        <w:jc w:val="both"/>
        <w:rPr>
          <w:lang w:val="en-US"/>
        </w:rPr>
      </w:pPr>
    </w:p>
    <w:p w14:paraId="366FFADC" w14:textId="00F6F34A" w:rsidR="004C4C01" w:rsidRDefault="00D85045" w:rsidP="00D85045">
      <w:pPr>
        <w:pStyle w:val="a8"/>
        <w:numPr>
          <w:ilvl w:val="0"/>
          <w:numId w:val="4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Arriving by train</w:t>
      </w:r>
    </w:p>
    <w:p w14:paraId="5761BB95" w14:textId="5BBF19E8" w:rsidR="00D85045" w:rsidRPr="00D85045" w:rsidRDefault="00D85045" w:rsidP="00D85045">
      <w:pPr>
        <w:jc w:val="both"/>
        <w:rPr>
          <w:sz w:val="22"/>
          <w:szCs w:val="22"/>
          <w:lang w:val="en-US"/>
        </w:rPr>
      </w:pPr>
      <w:r w:rsidRPr="00D85045">
        <w:rPr>
          <w:b/>
          <w:color w:val="FF0000"/>
          <w:sz w:val="22"/>
          <w:szCs w:val="22"/>
          <w:lang w:val="en-US"/>
        </w:rPr>
        <w:t>Important! If you will choose this option you need to have valid visa or valid passport allowing to stay visa-free in Belarus. Information about visa process is in General information.</w:t>
      </w:r>
      <w:del w:id="5" w:author="Станислав Трухан" w:date="2019-02-28T00:37:00Z">
        <w:r w:rsidRPr="00D85045" w:rsidDel="008D0FDF">
          <w:rPr>
            <w:b/>
            <w:color w:val="FF0000"/>
            <w:sz w:val="22"/>
            <w:szCs w:val="22"/>
            <w:lang w:val="en-US"/>
          </w:rPr>
          <w:delText xml:space="preserve">  </w:delText>
        </w:r>
        <w:r w:rsidRPr="00D85045" w:rsidDel="008D0FDF">
          <w:rPr>
            <w:sz w:val="22"/>
            <w:szCs w:val="22"/>
            <w:lang w:val="en-US"/>
          </w:rPr>
          <w:delText>(</w:delText>
        </w:r>
        <w:r w:rsidRPr="00D85045" w:rsidDel="008D0FDF">
          <w:rPr>
            <w:sz w:val="22"/>
            <w:szCs w:val="22"/>
            <w:highlight w:val="blue"/>
            <w:lang w:val="en-US"/>
          </w:rPr>
          <w:delText>General information should be as a link</w:delText>
        </w:r>
        <w:r w:rsidRPr="00D85045" w:rsidDel="008D0FDF">
          <w:rPr>
            <w:sz w:val="22"/>
            <w:szCs w:val="22"/>
            <w:highlight w:val="blue"/>
            <w:lang w:val="en-US"/>
          </w:rPr>
          <w:sym w:font="Wingdings" w:char="F04A"/>
        </w:r>
        <w:r w:rsidRPr="00D85045" w:rsidDel="008D0FDF">
          <w:rPr>
            <w:sz w:val="22"/>
            <w:szCs w:val="22"/>
            <w:highlight w:val="blue"/>
            <w:lang w:val="en-US"/>
          </w:rPr>
          <w:delText>)</w:delText>
        </w:r>
      </w:del>
    </w:p>
    <w:p w14:paraId="28AA7E46" w14:textId="77777777" w:rsidR="00D85045" w:rsidRDefault="00D85045" w:rsidP="00CB620A">
      <w:pPr>
        <w:jc w:val="both"/>
        <w:rPr>
          <w:lang w:val="en-US"/>
        </w:rPr>
      </w:pPr>
    </w:p>
    <w:p w14:paraId="00F7A69D" w14:textId="6D7E7DBC" w:rsidR="004C4C01" w:rsidRDefault="00554763" w:rsidP="00CB620A">
      <w:pPr>
        <w:jc w:val="both"/>
        <w:rPr>
          <w:lang w:val="en-US"/>
        </w:rPr>
      </w:pPr>
      <w:r>
        <w:rPr>
          <w:lang w:val="en-US"/>
        </w:rPr>
        <w:t xml:space="preserve">Minsk is directly connected to Russia (Moscow, Saint Petersburg, </w:t>
      </w:r>
      <w:r w:rsidR="00781D1E">
        <w:rPr>
          <w:lang w:val="en-US"/>
        </w:rPr>
        <w:t>Kazan, Adler, Anapa), Poland (Warszawa), Lithuania (Vilnius), Ukraine (</w:t>
      </w:r>
      <w:proofErr w:type="spellStart"/>
      <w:r w:rsidR="00781D1E">
        <w:rPr>
          <w:lang w:val="en-US"/>
        </w:rPr>
        <w:t>Kyiev</w:t>
      </w:r>
      <w:proofErr w:type="spellEnd"/>
      <w:r w:rsidR="00781D1E">
        <w:rPr>
          <w:lang w:val="en-US"/>
        </w:rPr>
        <w:t xml:space="preserve">) and Latvia (Riga). </w:t>
      </w:r>
    </w:p>
    <w:p w14:paraId="34A6E048" w14:textId="77777777" w:rsidR="00D85045" w:rsidRDefault="00D85045" w:rsidP="00CB620A">
      <w:pPr>
        <w:jc w:val="both"/>
        <w:rPr>
          <w:lang w:val="en-US"/>
        </w:rPr>
      </w:pPr>
    </w:p>
    <w:p w14:paraId="7304C21D" w14:textId="77777777" w:rsidR="00FE26B8" w:rsidRDefault="00FE26B8" w:rsidP="00CB620A">
      <w:pPr>
        <w:jc w:val="both"/>
        <w:rPr>
          <w:b/>
          <w:lang w:val="en-US"/>
        </w:rPr>
      </w:pPr>
    </w:p>
    <w:p w14:paraId="37BF7C99" w14:textId="05C84F82" w:rsidR="004C4C01" w:rsidRPr="00D85045" w:rsidRDefault="00D85045" w:rsidP="00D85045">
      <w:pPr>
        <w:pStyle w:val="a8"/>
        <w:numPr>
          <w:ilvl w:val="0"/>
          <w:numId w:val="4"/>
        </w:numPr>
        <w:jc w:val="both"/>
        <w:rPr>
          <w:b/>
          <w:sz w:val="24"/>
          <w:szCs w:val="24"/>
          <w:lang w:val="en-US"/>
        </w:rPr>
      </w:pPr>
      <w:r w:rsidRPr="00D85045">
        <w:rPr>
          <w:b/>
          <w:sz w:val="24"/>
          <w:szCs w:val="24"/>
          <w:lang w:val="en-US"/>
        </w:rPr>
        <w:t>Arriving by bus</w:t>
      </w:r>
    </w:p>
    <w:p w14:paraId="564BD078" w14:textId="0EF04AB0" w:rsidR="00D85045" w:rsidRPr="00D85045" w:rsidRDefault="00D85045" w:rsidP="00D85045">
      <w:pPr>
        <w:jc w:val="both"/>
        <w:rPr>
          <w:sz w:val="22"/>
          <w:szCs w:val="22"/>
          <w:lang w:val="en-US"/>
        </w:rPr>
      </w:pPr>
      <w:r w:rsidRPr="00D85045">
        <w:rPr>
          <w:b/>
          <w:color w:val="FF0000"/>
          <w:sz w:val="22"/>
          <w:szCs w:val="22"/>
          <w:lang w:val="en-US"/>
        </w:rPr>
        <w:t>Important! If you will choose this option you need to have valid visa or valid passport allowing to stay visa-free in Belarus. Information about visa process is in General information.</w:t>
      </w:r>
      <w:bookmarkStart w:id="6" w:name="_GoBack"/>
      <w:bookmarkEnd w:id="6"/>
      <w:del w:id="7" w:author="Станислав Трухан" w:date="2019-02-28T00:37:00Z">
        <w:r w:rsidRPr="00D85045" w:rsidDel="008D0FDF">
          <w:rPr>
            <w:b/>
            <w:color w:val="FF0000"/>
            <w:sz w:val="22"/>
            <w:szCs w:val="22"/>
            <w:lang w:val="en-US"/>
          </w:rPr>
          <w:delText xml:space="preserve">  </w:delText>
        </w:r>
        <w:r w:rsidRPr="00D85045" w:rsidDel="008D0FDF">
          <w:rPr>
            <w:sz w:val="22"/>
            <w:szCs w:val="22"/>
            <w:lang w:val="en-US"/>
          </w:rPr>
          <w:delText>(</w:delText>
        </w:r>
        <w:r w:rsidRPr="00D85045" w:rsidDel="008D0FDF">
          <w:rPr>
            <w:sz w:val="22"/>
            <w:szCs w:val="22"/>
            <w:highlight w:val="blue"/>
            <w:lang w:val="en-US"/>
          </w:rPr>
          <w:delText>General information should be as a link</w:delText>
        </w:r>
        <w:r w:rsidRPr="00D85045" w:rsidDel="008D0FDF">
          <w:rPr>
            <w:sz w:val="22"/>
            <w:szCs w:val="22"/>
            <w:highlight w:val="blue"/>
            <w:lang w:val="en-US"/>
          </w:rPr>
          <w:sym w:font="Wingdings" w:char="F04A"/>
        </w:r>
        <w:r w:rsidRPr="00D85045" w:rsidDel="008D0FDF">
          <w:rPr>
            <w:sz w:val="22"/>
            <w:szCs w:val="22"/>
            <w:highlight w:val="blue"/>
            <w:lang w:val="en-US"/>
          </w:rPr>
          <w:delText>)</w:delText>
        </w:r>
      </w:del>
    </w:p>
    <w:p w14:paraId="6197F3C8" w14:textId="31DE647B" w:rsidR="002A0D2B" w:rsidRPr="00D85045" w:rsidRDefault="00FE26B8" w:rsidP="00CB620A">
      <w:pPr>
        <w:jc w:val="both"/>
        <w:rPr>
          <w:sz w:val="22"/>
          <w:szCs w:val="22"/>
          <w:lang w:val="en-US"/>
        </w:rPr>
      </w:pPr>
      <w:r w:rsidRPr="00D85045">
        <w:rPr>
          <w:sz w:val="22"/>
          <w:szCs w:val="22"/>
          <w:lang w:val="en-US"/>
        </w:rPr>
        <w:t xml:space="preserve">Minsk is connected with lots of cities by </w:t>
      </w:r>
      <w:proofErr w:type="spellStart"/>
      <w:r w:rsidRPr="00D85045">
        <w:rPr>
          <w:sz w:val="22"/>
          <w:szCs w:val="22"/>
          <w:lang w:val="en-US"/>
        </w:rPr>
        <w:t>Ecolines</w:t>
      </w:r>
      <w:proofErr w:type="spellEnd"/>
      <w:r w:rsidRPr="00D85045">
        <w:rPr>
          <w:sz w:val="22"/>
          <w:szCs w:val="22"/>
          <w:lang w:val="en-US"/>
        </w:rPr>
        <w:t xml:space="preserve"> buses, all information you can check here: </w:t>
      </w:r>
      <w:hyperlink r:id="rId8" w:history="1">
        <w:r w:rsidRPr="00D85045">
          <w:rPr>
            <w:rStyle w:val="a6"/>
            <w:sz w:val="22"/>
            <w:szCs w:val="22"/>
            <w:lang w:val="en-US"/>
          </w:rPr>
          <w:t>https://ecolines.net/international/en</w:t>
        </w:r>
      </w:hyperlink>
    </w:p>
    <w:p w14:paraId="1D703A9E" w14:textId="77777777" w:rsidR="002A0D2B" w:rsidRDefault="002A0D2B" w:rsidP="00CB620A">
      <w:pPr>
        <w:jc w:val="both"/>
        <w:rPr>
          <w:lang w:val="en-US"/>
        </w:rPr>
      </w:pPr>
    </w:p>
    <w:p w14:paraId="6E00B993" w14:textId="77777777" w:rsidR="00781D1E" w:rsidRDefault="00781D1E" w:rsidP="00CB620A">
      <w:pPr>
        <w:jc w:val="both"/>
        <w:rPr>
          <w:lang w:val="en-US"/>
        </w:rPr>
      </w:pPr>
    </w:p>
    <w:p w14:paraId="51E06C48" w14:textId="510653DA" w:rsidR="00FE26B8" w:rsidRPr="00D85045" w:rsidRDefault="00377FFB" w:rsidP="00D85045">
      <w:pPr>
        <w:pStyle w:val="a8"/>
        <w:numPr>
          <w:ilvl w:val="0"/>
          <w:numId w:val="4"/>
        </w:num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Minsk public transport</w:t>
      </w:r>
    </w:p>
    <w:p w14:paraId="1219D042" w14:textId="56B9B4AF" w:rsidR="00BC2B4E" w:rsidRDefault="00FE26B8" w:rsidP="00CB620A">
      <w:pPr>
        <w:jc w:val="both"/>
        <w:rPr>
          <w:lang w:val="en-US"/>
        </w:rPr>
      </w:pPr>
      <w:r>
        <w:rPr>
          <w:lang w:val="en-US"/>
        </w:rPr>
        <w:t>You can buy</w:t>
      </w:r>
      <w:r w:rsidR="008042ED">
        <w:rPr>
          <w:lang w:val="en-US"/>
        </w:rPr>
        <w:t xml:space="preserve"> a</w:t>
      </w:r>
      <w:r>
        <w:rPr>
          <w:lang w:val="en-US"/>
        </w:rPr>
        <w:t xml:space="preserve"> travel card for a</w:t>
      </w:r>
      <w:r w:rsidR="002E22C3">
        <w:rPr>
          <w:lang w:val="en-US"/>
        </w:rPr>
        <w:t xml:space="preserve">ll </w:t>
      </w:r>
      <w:r w:rsidR="00377FFB">
        <w:rPr>
          <w:lang w:val="en-US"/>
        </w:rPr>
        <w:t>type</w:t>
      </w:r>
      <w:r w:rsidR="008042ED">
        <w:rPr>
          <w:lang w:val="en-US"/>
        </w:rPr>
        <w:t>s</w:t>
      </w:r>
      <w:r w:rsidR="00377FFB">
        <w:rPr>
          <w:lang w:val="en-US"/>
        </w:rPr>
        <w:t xml:space="preserve"> of public transport (metro, bus, tram, trolleybus) for a fe</w:t>
      </w:r>
      <w:r w:rsidR="002E22C3">
        <w:rPr>
          <w:lang w:val="en-US"/>
        </w:rPr>
        <w:t>w days. If you need more information, please, contact</w:t>
      </w:r>
      <w:r w:rsidR="008042ED">
        <w:rPr>
          <w:lang w:val="en-US"/>
        </w:rPr>
        <w:t xml:space="preserve"> the</w:t>
      </w:r>
      <w:r w:rsidR="002E22C3">
        <w:rPr>
          <w:lang w:val="en-US"/>
        </w:rPr>
        <w:t xml:space="preserve"> organization committee</w:t>
      </w:r>
      <w:r w:rsidR="008042ED">
        <w:rPr>
          <w:lang w:val="en-US"/>
        </w:rPr>
        <w:t xml:space="preserve"> via </w:t>
      </w:r>
      <w:r w:rsidR="008042ED" w:rsidRPr="000D7848">
        <w:rPr>
          <w:b/>
          <w:lang w:val="en-US"/>
        </w:rPr>
        <w:t>biospec-workshop@nmbu.no</w:t>
      </w:r>
    </w:p>
    <w:p w14:paraId="37D75A86" w14:textId="77777777" w:rsidR="00D85045" w:rsidRDefault="00D85045" w:rsidP="00D85045">
      <w:pPr>
        <w:jc w:val="both"/>
        <w:rPr>
          <w:lang w:val="en-US"/>
        </w:rPr>
      </w:pPr>
    </w:p>
    <w:p w14:paraId="08B5317A" w14:textId="77777777" w:rsidR="00D85045" w:rsidRDefault="00D85045" w:rsidP="00CB620A">
      <w:pPr>
        <w:jc w:val="both"/>
        <w:rPr>
          <w:lang w:val="en-US"/>
        </w:rPr>
      </w:pPr>
    </w:p>
    <w:p w14:paraId="29A6EE15" w14:textId="66FDF99E" w:rsidR="00FE26B8" w:rsidRPr="00377FFB" w:rsidRDefault="00BC2B4E" w:rsidP="00377FFB">
      <w:pPr>
        <w:pStyle w:val="a8"/>
        <w:numPr>
          <w:ilvl w:val="0"/>
          <w:numId w:val="4"/>
        </w:numPr>
        <w:jc w:val="both"/>
        <w:rPr>
          <w:b/>
          <w:sz w:val="24"/>
          <w:szCs w:val="24"/>
          <w:lang w:val="en-US"/>
        </w:rPr>
      </w:pPr>
      <w:r w:rsidRPr="00377FFB">
        <w:rPr>
          <w:b/>
          <w:sz w:val="24"/>
          <w:szCs w:val="24"/>
          <w:lang w:val="en-US"/>
        </w:rPr>
        <w:t>Taxi</w:t>
      </w:r>
      <w:r w:rsidR="00377FFB" w:rsidRPr="00377FFB">
        <w:rPr>
          <w:b/>
          <w:sz w:val="24"/>
          <w:szCs w:val="24"/>
          <w:lang w:val="en-US"/>
        </w:rPr>
        <w:t xml:space="preserve"> in Minsk</w:t>
      </w:r>
    </w:p>
    <w:p w14:paraId="2CDC3A22" w14:textId="086BD036" w:rsidR="00781D1E" w:rsidRDefault="00BC2B4E" w:rsidP="00CB620A">
      <w:pPr>
        <w:jc w:val="both"/>
        <w:rPr>
          <w:lang w:val="en-US"/>
        </w:rPr>
      </w:pPr>
      <w:r>
        <w:rPr>
          <w:lang w:val="en-US"/>
        </w:rPr>
        <w:t>T</w:t>
      </w:r>
      <w:r w:rsidR="00377FFB">
        <w:rPr>
          <w:lang w:val="en-US"/>
        </w:rPr>
        <w:t xml:space="preserve">here are </w:t>
      </w:r>
      <w:r w:rsidR="008042ED">
        <w:rPr>
          <w:lang w:val="en-US"/>
        </w:rPr>
        <w:t>several</w:t>
      </w:r>
      <w:r w:rsidR="00377FFB">
        <w:rPr>
          <w:lang w:val="en-US"/>
        </w:rPr>
        <w:t xml:space="preserve"> Taxi companies</w:t>
      </w:r>
      <w:r>
        <w:rPr>
          <w:lang w:val="en-US"/>
        </w:rPr>
        <w:t xml:space="preserve"> in Minsk. You </w:t>
      </w:r>
      <w:r w:rsidR="008042ED">
        <w:rPr>
          <w:lang w:val="en-US"/>
        </w:rPr>
        <w:t xml:space="preserve">may </w:t>
      </w:r>
      <w:r>
        <w:rPr>
          <w:lang w:val="en-US"/>
        </w:rPr>
        <w:t>download</w:t>
      </w:r>
      <w:r w:rsidR="008042ED">
        <w:rPr>
          <w:lang w:val="en-US"/>
        </w:rPr>
        <w:t xml:space="preserve"> an</w:t>
      </w:r>
      <w:r>
        <w:rPr>
          <w:lang w:val="en-US"/>
        </w:rPr>
        <w:t xml:space="preserve"> app from </w:t>
      </w:r>
      <w:proofErr w:type="spellStart"/>
      <w:r>
        <w:rPr>
          <w:lang w:val="en-US"/>
        </w:rPr>
        <w:t>appStore</w:t>
      </w:r>
      <w:proofErr w:type="spellEnd"/>
      <w:r>
        <w:rPr>
          <w:lang w:val="en-US"/>
        </w:rPr>
        <w:t xml:space="preserve"> or from Google Play (Uber BY, Yandex) pay by credit card </w:t>
      </w:r>
      <w:r w:rsidR="008042ED">
        <w:rPr>
          <w:lang w:val="en-US"/>
        </w:rPr>
        <w:t>through the</w:t>
      </w:r>
      <w:r>
        <w:rPr>
          <w:lang w:val="en-US"/>
        </w:rPr>
        <w:t xml:space="preserve"> app.</w:t>
      </w:r>
    </w:p>
    <w:p w14:paraId="526A2553" w14:textId="77777777" w:rsidR="00BC2B4E" w:rsidRDefault="00BC2B4E" w:rsidP="00CB620A">
      <w:pPr>
        <w:jc w:val="both"/>
        <w:rPr>
          <w:lang w:val="en-US"/>
        </w:rPr>
      </w:pPr>
    </w:p>
    <w:p w14:paraId="797324CE" w14:textId="2B1F5F71" w:rsidR="0024795D" w:rsidRDefault="0024795D">
      <w:pPr>
        <w:rPr>
          <w:lang w:val="en-US"/>
        </w:rPr>
      </w:pPr>
    </w:p>
    <w:sectPr w:rsidR="0024795D" w:rsidSect="00F963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86504"/>
    <w:multiLevelType w:val="hybridMultilevel"/>
    <w:tmpl w:val="47EC7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840C9"/>
    <w:multiLevelType w:val="hybridMultilevel"/>
    <w:tmpl w:val="36BC5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B2AF2"/>
    <w:multiLevelType w:val="hybridMultilevel"/>
    <w:tmpl w:val="B2FCE480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16EEB"/>
    <w:multiLevelType w:val="hybridMultilevel"/>
    <w:tmpl w:val="29A2A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Станислав Трухан">
    <w15:presenceInfo w15:providerId="Windows Live" w15:userId="7419423f900c9f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63"/>
    <w:rsid w:val="00043363"/>
    <w:rsid w:val="000D7848"/>
    <w:rsid w:val="00227C94"/>
    <w:rsid w:val="0024795D"/>
    <w:rsid w:val="002A0D2B"/>
    <w:rsid w:val="002E22C3"/>
    <w:rsid w:val="00377FFB"/>
    <w:rsid w:val="003B08C8"/>
    <w:rsid w:val="004C4C01"/>
    <w:rsid w:val="00554763"/>
    <w:rsid w:val="00693C1D"/>
    <w:rsid w:val="006F6B52"/>
    <w:rsid w:val="0076094C"/>
    <w:rsid w:val="00781D1E"/>
    <w:rsid w:val="008042ED"/>
    <w:rsid w:val="008D0FDF"/>
    <w:rsid w:val="00AE76E5"/>
    <w:rsid w:val="00BC2B4E"/>
    <w:rsid w:val="00CB620A"/>
    <w:rsid w:val="00D85045"/>
    <w:rsid w:val="00DC2CED"/>
    <w:rsid w:val="00DE2EAF"/>
    <w:rsid w:val="00EC03C8"/>
    <w:rsid w:val="00F80BD3"/>
    <w:rsid w:val="00F963EB"/>
    <w:rsid w:val="00FE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08A035"/>
  <w14:defaultImageDpi w14:val="300"/>
  <w15:docId w15:val="{BC806716-3C1E-C745-B89F-923EEC09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EAF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E2EAF"/>
    <w:rPr>
      <w:rFonts w:ascii="Lucida Grande CY" w:hAnsi="Lucida Grande CY" w:cs="Lucida Grande CY"/>
      <w:sz w:val="18"/>
      <w:szCs w:val="18"/>
    </w:rPr>
  </w:style>
  <w:style w:type="table" w:styleId="a5">
    <w:name w:val="Table Grid"/>
    <w:basedOn w:val="a1"/>
    <w:uiPriority w:val="59"/>
    <w:rsid w:val="003B0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C4C01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24795D"/>
    <w:rPr>
      <w:b/>
      <w:bCs/>
    </w:rPr>
  </w:style>
  <w:style w:type="paragraph" w:styleId="a8">
    <w:name w:val="List Paragraph"/>
    <w:basedOn w:val="a"/>
    <w:uiPriority w:val="34"/>
    <w:qFormat/>
    <w:rsid w:val="0024795D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lines.net/international/en" TargetMode="External"/><Relationship Id="rId3" Type="http://schemas.openxmlformats.org/officeDocument/2006/relationships/styles" Target="styles.xml"/><Relationship Id="rId7" Type="http://schemas.openxmlformats.org/officeDocument/2006/relationships/hyperlink" Target="https://poezd.rw.by/wps/portal/home/rp/schedu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sktransfer.b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20DF5C29-B005-7A47-A0CF-5D796936D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Smirnova</dc:creator>
  <cp:keywords/>
  <dc:description/>
  <cp:lastModifiedBy>Станислав Трухан</cp:lastModifiedBy>
  <cp:revision>6</cp:revision>
  <dcterms:created xsi:type="dcterms:W3CDTF">2019-02-27T18:23:00Z</dcterms:created>
  <dcterms:modified xsi:type="dcterms:W3CDTF">2019-02-27T23:37:00Z</dcterms:modified>
</cp:coreProperties>
</file>